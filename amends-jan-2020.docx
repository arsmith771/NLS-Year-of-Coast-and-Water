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3" w:rsidRDefault="008A2B93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  <w:r w:rsidRPr="008A2B93">
        <w:rPr>
          <w:rFonts w:ascii="Arial" w:hAnsi="Arial" w:cs="Arial"/>
        </w:rPr>
        <w:instrText>https://asmith-dev2.net/NLS/coast-and-waters/index.html</w:instrText>
      </w: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70565C">
        <w:rPr>
          <w:rStyle w:val="Hyperlink"/>
          <w:rFonts w:ascii="Arial" w:hAnsi="Arial" w:cs="Arial"/>
        </w:rPr>
        <w:t>https://asmith-dev2.net/NLS/coast-and-waters/index.html</w:t>
      </w:r>
      <w:r>
        <w:rPr>
          <w:rFonts w:ascii="Arial" w:hAnsi="Arial" w:cs="Arial"/>
        </w:rPr>
        <w:fldChar w:fldCharType="end"/>
      </w:r>
    </w:p>
    <w:p w:rsidR="008A2B93" w:rsidRDefault="008A2B93">
      <w:pPr>
        <w:rPr>
          <w:rFonts w:ascii="Arial" w:hAnsi="Arial" w:cs="Arial"/>
        </w:rPr>
      </w:pPr>
      <w:r w:rsidRPr="004D5861">
        <w:rPr>
          <w:rFonts w:ascii="Arial" w:hAnsi="Arial" w:cs="Arial"/>
        </w:rPr>
        <w:t xml:space="preserve">Delete footer link </w:t>
      </w:r>
      <w:r w:rsidRPr="004D5861">
        <w:rPr>
          <w:rFonts w:ascii="Arial" w:hAnsi="Arial" w:cs="Arial"/>
          <w:color w:val="FF0000"/>
        </w:rPr>
        <w:t>National Library of Scotland contact us</w:t>
      </w:r>
    </w:p>
    <w:p w:rsidR="008A2B93" w:rsidRDefault="00C81878">
      <w:pPr>
        <w:rPr>
          <w:rFonts w:ascii="Arial" w:hAnsi="Arial" w:cs="Arial"/>
        </w:rPr>
      </w:pPr>
      <w:r>
        <w:rPr>
          <w:rFonts w:ascii="Arial" w:hAnsi="Arial" w:cs="Arial"/>
        </w:rPr>
        <w:t>Change © National Library of Scotland 2019 &gt; 2020</w:t>
      </w:r>
      <w:bookmarkStart w:id="0" w:name="_GoBack"/>
      <w:bookmarkEnd w:id="0"/>
    </w:p>
    <w:p w:rsidR="006D5F22" w:rsidRPr="005F6300" w:rsidRDefault="00C81878">
      <w:pPr>
        <w:rPr>
          <w:rFonts w:ascii="Arial" w:hAnsi="Arial" w:cs="Arial"/>
        </w:rPr>
      </w:pPr>
      <w:r>
        <w:fldChar w:fldCharType="begin"/>
      </w:r>
      <w:r>
        <w:instrText xml:space="preserve"> HYPERLINK "https://asmith-dev2.net/NLS/coast-and-waters/the-photographers/index.html" </w:instrText>
      </w:r>
      <w:r>
        <w:fldChar w:fldCharType="separate"/>
      </w:r>
      <w:r w:rsidR="005F6300" w:rsidRPr="005F6300">
        <w:rPr>
          <w:rStyle w:val="Hyperlink"/>
          <w:rFonts w:ascii="Arial" w:hAnsi="Arial" w:cs="Arial"/>
        </w:rPr>
        <w:t>https://asmith-dev2.net/NLS/coast-and-waters/the-photographers/index.html</w:t>
      </w:r>
      <w:r>
        <w:rPr>
          <w:rStyle w:val="Hyperlink"/>
          <w:rFonts w:ascii="Arial" w:hAnsi="Arial" w:cs="Arial"/>
        </w:rPr>
        <w:fldChar w:fldCharType="end"/>
      </w:r>
    </w:p>
    <w:p w:rsidR="005F6300" w:rsidRPr="005F6300" w:rsidRDefault="005F6300" w:rsidP="005F630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GB"/>
        </w:rPr>
      </w:pPr>
      <w:r w:rsidRPr="005F6300">
        <w:rPr>
          <w:rFonts w:ascii="Arial" w:eastAsia="Times New Roman" w:hAnsi="Arial" w:cs="Arial"/>
          <w:b/>
          <w:bCs/>
          <w:lang w:eastAsia="en-GB"/>
        </w:rPr>
        <w:t>George Washington Wilson (1823-</w:t>
      </w:r>
      <w:r w:rsidRPr="005F6300">
        <w:rPr>
          <w:rFonts w:ascii="Arial" w:eastAsia="Times New Roman" w:hAnsi="Arial" w:cs="Arial"/>
          <w:b/>
          <w:bCs/>
          <w:color w:val="FF0000"/>
          <w:lang w:eastAsia="en-GB"/>
        </w:rPr>
        <w:t>8193</w:t>
      </w:r>
      <w:r w:rsidRPr="005F6300">
        <w:rPr>
          <w:rFonts w:ascii="Arial" w:eastAsia="Times New Roman" w:hAnsi="Arial" w:cs="Arial"/>
          <w:b/>
          <w:bCs/>
          <w:lang w:eastAsia="en-GB"/>
        </w:rPr>
        <w:t>) &gt; 1893</w:t>
      </w:r>
    </w:p>
    <w:p w:rsidR="005F6300" w:rsidRDefault="005F6300">
      <w:pPr>
        <w:rPr>
          <w:rFonts w:ascii="Arial" w:hAnsi="Arial" w:cs="Arial"/>
        </w:rPr>
      </w:pPr>
    </w:p>
    <w:p w:rsidR="004D5861" w:rsidRDefault="00C81878">
      <w:pPr>
        <w:rPr>
          <w:rFonts w:ascii="Arial" w:hAnsi="Arial" w:cs="Arial"/>
        </w:rPr>
      </w:pPr>
      <w:hyperlink r:id="rId5" w:history="1">
        <w:r w:rsidR="004D5861" w:rsidRPr="0070565C">
          <w:rPr>
            <w:rStyle w:val="Hyperlink"/>
            <w:rFonts w:ascii="Arial" w:hAnsi="Arial" w:cs="Arial"/>
          </w:rPr>
          <w:t>https://asmith-dev2.net/NLS/coast-and-waters/locations/east/index.html</w:t>
        </w:r>
      </w:hyperlink>
    </w:p>
    <w:p w:rsidR="004D5861" w:rsidRPr="005F6300" w:rsidRDefault="004D586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Typo at </w:t>
      </w:r>
      <w:proofErr w:type="spellStart"/>
      <w:proofErr w:type="gramStart"/>
      <w:r>
        <w:rPr>
          <w:rFonts w:ascii="Arial" w:hAnsi="Arial" w:cs="Arial"/>
        </w:rPr>
        <w:t>Carnou</w:t>
      </w:r>
      <w:r w:rsidRPr="004D5861">
        <w:rPr>
          <w:rFonts w:ascii="Arial" w:hAnsi="Arial" w:cs="Arial"/>
          <w:color w:val="FF0000"/>
        </w:rPr>
        <w:t>r</w:t>
      </w:r>
      <w:r>
        <w:rPr>
          <w:rFonts w:ascii="Arial" w:hAnsi="Arial" w:cs="Arial"/>
        </w:rPr>
        <w:t>stie</w:t>
      </w:r>
      <w:proofErr w:type="spellEnd"/>
      <w:r>
        <w:rPr>
          <w:rFonts w:ascii="Arial" w:hAnsi="Arial" w:cs="Arial"/>
        </w:rPr>
        <w:t xml:space="preserve">  &gt;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Carnoustie</w:t>
      </w:r>
      <w:proofErr w:type="spellEnd"/>
    </w:p>
    <w:p w:rsidR="003A04F7" w:rsidRDefault="003A04F7">
      <w:pPr>
        <w:rPr>
          <w:rFonts w:ascii="Arial" w:hAnsi="Arial" w:cs="Arial"/>
        </w:rPr>
      </w:pPr>
    </w:p>
    <w:p w:rsidR="005F6300" w:rsidRDefault="00C81878">
      <w:pPr>
        <w:rPr>
          <w:rFonts w:ascii="Arial" w:hAnsi="Arial" w:cs="Arial"/>
        </w:rPr>
      </w:pPr>
      <w:hyperlink r:id="rId6" w:history="1">
        <w:r w:rsidR="005F6300" w:rsidRPr="0070565C">
          <w:rPr>
            <w:rStyle w:val="Hyperlink"/>
            <w:rFonts w:ascii="Arial" w:hAnsi="Arial" w:cs="Arial"/>
          </w:rPr>
          <w:t>https://asmith-dev2.net/NLS/coast-and-waters/living-memory/index.html</w:t>
        </w:r>
      </w:hyperlink>
    </w:p>
    <w:p w:rsidR="003C66C3" w:rsidRPr="003C66C3" w:rsidRDefault="003C66C3" w:rsidP="003C66C3">
      <w:pPr>
        <w:pStyle w:val="Heading3"/>
        <w:rPr>
          <w:rFonts w:ascii="Arial" w:hAnsi="Arial" w:cs="Arial"/>
          <w:b w:val="0"/>
          <w:sz w:val="22"/>
          <w:szCs w:val="22"/>
        </w:rPr>
      </w:pPr>
      <w:r w:rsidRPr="003C66C3">
        <w:rPr>
          <w:rFonts w:ascii="Arial" w:hAnsi="Arial" w:cs="Arial"/>
          <w:b w:val="0"/>
          <w:sz w:val="22"/>
          <w:szCs w:val="22"/>
        </w:rPr>
        <w:t>Intro 2</w:t>
      </w:r>
      <w:r w:rsidRPr="003C66C3">
        <w:rPr>
          <w:rFonts w:ascii="Arial" w:hAnsi="Arial" w:cs="Arial"/>
          <w:b w:val="0"/>
          <w:sz w:val="22"/>
          <w:szCs w:val="22"/>
          <w:vertAlign w:val="superscript"/>
        </w:rPr>
        <w:t>nd</w:t>
      </w:r>
      <w:r w:rsidRPr="003C66C3">
        <w:rPr>
          <w:rFonts w:ascii="Arial" w:hAnsi="Arial" w:cs="Arial"/>
          <w:b w:val="0"/>
          <w:sz w:val="22"/>
          <w:szCs w:val="22"/>
        </w:rPr>
        <w:t xml:space="preserve"> para: These </w:t>
      </w:r>
      <w:del w:id="1" w:author="nlsuser" w:date="2020-01-07T14:00:00Z">
        <w:r w:rsidRPr="003C66C3" w:rsidDel="003A04F7">
          <w:rPr>
            <w:rFonts w:ascii="Arial" w:hAnsi="Arial" w:cs="Arial"/>
            <w:b w:val="0"/>
            <w:color w:val="FF0000"/>
            <w:sz w:val="22"/>
            <w:szCs w:val="22"/>
          </w:rPr>
          <w:delText xml:space="preserve">three </w:delText>
        </w:r>
      </w:del>
      <w:ins w:id="2" w:author="nlsuser" w:date="2020-01-07T14:00:00Z">
        <w:r w:rsidRPr="003C66C3">
          <w:rPr>
            <w:rFonts w:ascii="Arial" w:hAnsi="Arial" w:cs="Arial"/>
            <w:b w:val="0"/>
            <w:color w:val="FF0000"/>
            <w:sz w:val="22"/>
            <w:szCs w:val="22"/>
          </w:rPr>
          <w:t xml:space="preserve">two </w:t>
        </w:r>
      </w:ins>
      <w:r w:rsidRPr="003C66C3">
        <w:rPr>
          <w:rFonts w:ascii="Arial" w:hAnsi="Arial" w:cs="Arial"/>
          <w:b w:val="0"/>
          <w:sz w:val="22"/>
          <w:szCs w:val="22"/>
        </w:rPr>
        <w:t xml:space="preserve">contributions from retired fishermen provide a living link to the past and present, enriching our knowledge of and connection to the places they describe  </w:t>
      </w:r>
    </w:p>
    <w:p w:rsidR="003C66C3" w:rsidRDefault="003C66C3" w:rsidP="003C66C3">
      <w:pPr>
        <w:pStyle w:val="Heading3"/>
        <w:rPr>
          <w:rFonts w:ascii="Arial" w:hAnsi="Arial" w:cs="Arial"/>
          <w:b w:val="0"/>
          <w:sz w:val="22"/>
          <w:szCs w:val="22"/>
        </w:rPr>
      </w:pPr>
    </w:p>
    <w:p w:rsidR="003C66C3" w:rsidRDefault="003C66C3" w:rsidP="003C66C3">
      <w:pPr>
        <w:pStyle w:val="Heading3"/>
        <w:rPr>
          <w:rFonts w:ascii="Arial" w:hAnsi="Arial" w:cs="Arial"/>
          <w:b w:val="0"/>
          <w:sz w:val="22"/>
          <w:szCs w:val="22"/>
        </w:rPr>
      </w:pPr>
      <w:r w:rsidRPr="003A04F7">
        <w:rPr>
          <w:rFonts w:ascii="Arial" w:hAnsi="Arial" w:cs="Arial"/>
          <w:b w:val="0"/>
          <w:sz w:val="22"/>
          <w:szCs w:val="22"/>
        </w:rPr>
        <w:t xml:space="preserve">Move Gaelic paragraph </w:t>
      </w:r>
      <w:r>
        <w:rPr>
          <w:rFonts w:ascii="Arial" w:hAnsi="Arial" w:cs="Arial"/>
          <w:b w:val="0"/>
          <w:sz w:val="22"/>
          <w:szCs w:val="22"/>
        </w:rPr>
        <w:t xml:space="preserve">to underneath the media boxes and above audio </w:t>
      </w:r>
      <w:proofErr w:type="gramStart"/>
      <w:r>
        <w:rPr>
          <w:rFonts w:ascii="Arial" w:hAnsi="Arial" w:cs="Arial"/>
          <w:b w:val="0"/>
          <w:sz w:val="22"/>
          <w:szCs w:val="22"/>
        </w:rPr>
        <w:t>recordings :</w:t>
      </w:r>
      <w:proofErr w:type="gramEnd"/>
    </w:p>
    <w:p w:rsidR="004D5861" w:rsidRPr="003C66C3" w:rsidRDefault="003C66C3">
      <w:pPr>
        <w:rPr>
          <w:rFonts w:ascii="Arial" w:hAnsi="Arial" w:cs="Arial"/>
        </w:rPr>
      </w:pPr>
      <w:r w:rsidRPr="003C66C3">
        <w:rPr>
          <w:rFonts w:ascii="Arial" w:hAnsi="Arial" w:cs="Arial"/>
        </w:rPr>
        <w:t xml:space="preserve">B’ </w:t>
      </w:r>
      <w:proofErr w:type="spellStart"/>
      <w:r w:rsidRPr="003C66C3">
        <w:rPr>
          <w:rFonts w:ascii="Arial" w:hAnsi="Arial" w:cs="Arial"/>
        </w:rPr>
        <w:t>fhìor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thoil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leinn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barrachd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rudan</w:t>
      </w:r>
      <w:proofErr w:type="spellEnd"/>
      <w:r w:rsidRPr="003C66C3">
        <w:rPr>
          <w:rFonts w:ascii="Arial" w:hAnsi="Arial" w:cs="Arial"/>
        </w:rPr>
        <w:t xml:space="preserve"> a </w:t>
      </w:r>
      <w:proofErr w:type="spellStart"/>
      <w:r w:rsidRPr="003C66C3">
        <w:rPr>
          <w:rFonts w:ascii="Arial" w:hAnsi="Arial" w:cs="Arial"/>
        </w:rPr>
        <w:t>chur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suas</w:t>
      </w:r>
      <w:proofErr w:type="spellEnd"/>
      <w:r w:rsidRPr="003C66C3">
        <w:rPr>
          <w:rFonts w:ascii="Arial" w:hAnsi="Arial" w:cs="Arial"/>
        </w:rPr>
        <w:t xml:space="preserve"> air </w:t>
      </w:r>
      <w:proofErr w:type="gramStart"/>
      <w:r w:rsidRPr="003C66C3">
        <w:rPr>
          <w:rFonts w:ascii="Arial" w:hAnsi="Arial" w:cs="Arial"/>
        </w:rPr>
        <w:t>an</w:t>
      </w:r>
      <w:proofErr w:type="gram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duilleig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seo</w:t>
      </w:r>
      <w:proofErr w:type="spellEnd"/>
      <w:r w:rsidRPr="003C66C3">
        <w:rPr>
          <w:rFonts w:ascii="Arial" w:hAnsi="Arial" w:cs="Arial"/>
        </w:rPr>
        <w:t xml:space="preserve"> is mar sin, ma </w:t>
      </w:r>
      <w:proofErr w:type="spellStart"/>
      <w:r w:rsidRPr="003C66C3">
        <w:rPr>
          <w:rFonts w:ascii="Arial" w:hAnsi="Arial" w:cs="Arial"/>
        </w:rPr>
        <w:t>tha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cuimhne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agaibh</w:t>
      </w:r>
      <w:proofErr w:type="spellEnd"/>
      <w:r w:rsidRPr="003C66C3">
        <w:rPr>
          <w:rFonts w:ascii="Arial" w:hAnsi="Arial" w:cs="Arial"/>
        </w:rPr>
        <w:t xml:space="preserve"> air </w:t>
      </w:r>
      <w:proofErr w:type="spellStart"/>
      <w:r w:rsidRPr="003C66C3">
        <w:rPr>
          <w:rFonts w:ascii="Arial" w:hAnsi="Arial" w:cs="Arial"/>
        </w:rPr>
        <w:t>àiteachan</w:t>
      </w:r>
      <w:proofErr w:type="spellEnd"/>
      <w:r w:rsidRPr="003C66C3">
        <w:rPr>
          <w:rFonts w:ascii="Arial" w:hAnsi="Arial" w:cs="Arial"/>
        </w:rPr>
        <w:t xml:space="preserve"> air a’ </w:t>
      </w:r>
      <w:proofErr w:type="spellStart"/>
      <w:r w:rsidRPr="003C66C3">
        <w:rPr>
          <w:rFonts w:ascii="Arial" w:hAnsi="Arial" w:cs="Arial"/>
        </w:rPr>
        <w:t>chosta</w:t>
      </w:r>
      <w:proofErr w:type="spellEnd"/>
      <w:r w:rsidRPr="003C66C3">
        <w:rPr>
          <w:rFonts w:ascii="Arial" w:hAnsi="Arial" w:cs="Arial"/>
        </w:rPr>
        <w:t xml:space="preserve"> a </w:t>
      </w:r>
      <w:proofErr w:type="spellStart"/>
      <w:r w:rsidRPr="003C66C3">
        <w:rPr>
          <w:rFonts w:ascii="Arial" w:hAnsi="Arial" w:cs="Arial"/>
        </w:rPr>
        <w:t>tha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sònraichte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dhuibh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agus</w:t>
      </w:r>
      <w:proofErr w:type="spellEnd"/>
      <w:r w:rsidRPr="003C66C3">
        <w:rPr>
          <w:rFonts w:ascii="Arial" w:hAnsi="Arial" w:cs="Arial"/>
        </w:rPr>
        <w:t xml:space="preserve"> ma </w:t>
      </w:r>
      <w:proofErr w:type="spellStart"/>
      <w:r w:rsidRPr="003C66C3">
        <w:rPr>
          <w:rFonts w:ascii="Arial" w:hAnsi="Arial" w:cs="Arial"/>
        </w:rPr>
        <w:t>tha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sibh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airson</w:t>
      </w:r>
      <w:proofErr w:type="spellEnd"/>
      <w:r w:rsidRPr="003C66C3">
        <w:rPr>
          <w:rFonts w:ascii="Arial" w:hAnsi="Arial" w:cs="Arial"/>
        </w:rPr>
        <w:t xml:space="preserve"> a </w:t>
      </w:r>
      <w:proofErr w:type="spellStart"/>
      <w:r w:rsidRPr="003C66C3">
        <w:rPr>
          <w:rFonts w:ascii="Arial" w:hAnsi="Arial" w:cs="Arial"/>
        </w:rPr>
        <w:t>cho-roinn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leinn</w:t>
      </w:r>
      <w:proofErr w:type="spellEnd"/>
      <w:r w:rsidRPr="003C66C3">
        <w:rPr>
          <w:rFonts w:ascii="Arial" w:hAnsi="Arial" w:cs="Arial"/>
        </w:rPr>
        <w:t xml:space="preserve">, </w:t>
      </w:r>
      <w:proofErr w:type="spellStart"/>
      <w:r w:rsidRPr="003C66C3">
        <w:rPr>
          <w:rFonts w:ascii="Arial" w:hAnsi="Arial" w:cs="Arial"/>
        </w:rPr>
        <w:t>leanaibh</w:t>
      </w:r>
      <w:proofErr w:type="spellEnd"/>
      <w:r w:rsidRPr="003C66C3">
        <w:rPr>
          <w:rFonts w:ascii="Arial" w:hAnsi="Arial" w:cs="Arial"/>
        </w:rPr>
        <w:t xml:space="preserve"> an </w:t>
      </w:r>
      <w:proofErr w:type="spellStart"/>
      <w:r w:rsidRPr="003C66C3">
        <w:rPr>
          <w:rFonts w:ascii="Arial" w:hAnsi="Arial" w:cs="Arial"/>
        </w:rPr>
        <w:t>stiùireadh</w:t>
      </w:r>
      <w:proofErr w:type="spellEnd"/>
      <w:r w:rsidRPr="003C66C3">
        <w:rPr>
          <w:rFonts w:ascii="Arial" w:hAnsi="Arial" w:cs="Arial"/>
        </w:rPr>
        <w:t xml:space="preserve"> </w:t>
      </w:r>
      <w:proofErr w:type="spellStart"/>
      <w:r w:rsidRPr="003C66C3">
        <w:rPr>
          <w:rFonts w:ascii="Arial" w:hAnsi="Arial" w:cs="Arial"/>
        </w:rPr>
        <w:t>gu</w:t>
      </w:r>
      <w:proofErr w:type="spellEnd"/>
      <w:r w:rsidRPr="003C66C3">
        <w:rPr>
          <w:rFonts w:ascii="Arial" w:hAnsi="Arial" w:cs="Arial"/>
        </w:rPr>
        <w:t xml:space="preserve"> h-</w:t>
      </w:r>
      <w:proofErr w:type="spellStart"/>
      <w:r w:rsidRPr="003C66C3">
        <w:rPr>
          <w:rFonts w:ascii="Arial" w:hAnsi="Arial" w:cs="Arial"/>
        </w:rPr>
        <w:t>ìosal</w:t>
      </w:r>
      <w:proofErr w:type="spellEnd"/>
      <w:r w:rsidRPr="003C66C3">
        <w:rPr>
          <w:rFonts w:ascii="Arial" w:hAnsi="Arial" w:cs="Arial"/>
          <w:color w:val="FF0000"/>
        </w:rPr>
        <w:t>.  &lt;full stop</w:t>
      </w:r>
    </w:p>
    <w:p w:rsidR="003C66C3" w:rsidRDefault="003C66C3">
      <w:pPr>
        <w:rPr>
          <w:rFonts w:ascii="Arial" w:hAnsi="Arial" w:cs="Arial"/>
        </w:rPr>
      </w:pPr>
    </w:p>
    <w:p w:rsidR="005F6300" w:rsidRDefault="005F6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Cullen video &gt; Doric and English transcripts </w:t>
      </w:r>
      <w:r w:rsidRPr="003C66C3">
        <w:rPr>
          <w:rFonts w:ascii="Arial" w:hAnsi="Arial" w:cs="Arial"/>
          <w:color w:val="FF0000"/>
        </w:rPr>
        <w:t>(missing</w:t>
      </w:r>
      <w:r w:rsidR="003C66C3" w:rsidRPr="003C66C3">
        <w:rPr>
          <w:rFonts w:ascii="Arial" w:hAnsi="Arial" w:cs="Arial"/>
          <w:color w:val="FF0000"/>
        </w:rPr>
        <w:t xml:space="preserve"> PDF</w:t>
      </w:r>
      <w:r w:rsidRPr="003C66C3">
        <w:rPr>
          <w:rFonts w:ascii="Arial" w:hAnsi="Arial" w:cs="Arial"/>
          <w:color w:val="FF0000"/>
        </w:rPr>
        <w:t>)</w:t>
      </w:r>
    </w:p>
    <w:p w:rsidR="005F6300" w:rsidRPr="003C66C3" w:rsidRDefault="005F6300">
      <w:pPr>
        <w:rPr>
          <w:rFonts w:ascii="Arial" w:hAnsi="Arial" w:cs="Arial"/>
          <w:color w:val="FF0000"/>
        </w:rPr>
      </w:pPr>
      <w:proofErr w:type="spellStart"/>
      <w:proofErr w:type="gramStart"/>
      <w:r>
        <w:rPr>
          <w:rFonts w:ascii="Arial" w:hAnsi="Arial" w:cs="Arial"/>
        </w:rPr>
        <w:t>Cockenzie</w:t>
      </w:r>
      <w:proofErr w:type="spellEnd"/>
      <w:r>
        <w:rPr>
          <w:rFonts w:ascii="Arial" w:hAnsi="Arial" w:cs="Arial"/>
        </w:rPr>
        <w:t xml:space="preserve">  &gt;</w:t>
      </w:r>
      <w:proofErr w:type="gramEnd"/>
      <w:r>
        <w:rPr>
          <w:rFonts w:ascii="Arial" w:hAnsi="Arial" w:cs="Arial"/>
        </w:rPr>
        <w:t xml:space="preserve"> English transcript </w:t>
      </w:r>
      <w:r w:rsidR="003C66C3">
        <w:rPr>
          <w:rFonts w:ascii="Arial" w:hAnsi="Arial" w:cs="Arial"/>
          <w:color w:val="FF0000"/>
        </w:rPr>
        <w:t>delete</w:t>
      </w:r>
      <w:r w:rsidRPr="008A2B93">
        <w:rPr>
          <w:rFonts w:ascii="Arial" w:hAnsi="Arial" w:cs="Arial"/>
          <w:color w:val="FF0000"/>
        </w:rPr>
        <w:t xml:space="preserve"> Doric </w:t>
      </w:r>
      <w:r w:rsidRPr="003C66C3">
        <w:rPr>
          <w:rFonts w:ascii="Arial" w:hAnsi="Arial" w:cs="Arial"/>
          <w:color w:val="FF0000"/>
        </w:rPr>
        <w:t>(missing</w:t>
      </w:r>
      <w:r w:rsidR="003C66C3" w:rsidRPr="003C66C3">
        <w:rPr>
          <w:rFonts w:ascii="Arial" w:hAnsi="Arial" w:cs="Arial"/>
          <w:color w:val="FF0000"/>
        </w:rPr>
        <w:t xml:space="preserve"> PDF</w:t>
      </w:r>
      <w:r w:rsidRPr="003C66C3">
        <w:rPr>
          <w:rFonts w:ascii="Arial" w:hAnsi="Arial" w:cs="Arial"/>
          <w:color w:val="FF0000"/>
        </w:rPr>
        <w:t xml:space="preserve">)  </w:t>
      </w:r>
    </w:p>
    <w:p w:rsidR="003A04F7" w:rsidRDefault="003A04F7" w:rsidP="003A04F7">
      <w:pPr>
        <w:pStyle w:val="Heading3"/>
        <w:rPr>
          <w:rFonts w:ascii="Arial" w:hAnsi="Arial" w:cs="Arial"/>
          <w:b w:val="0"/>
          <w:sz w:val="22"/>
          <w:szCs w:val="22"/>
        </w:rPr>
      </w:pPr>
      <w:r w:rsidRPr="003A04F7">
        <w:rPr>
          <w:rFonts w:ascii="Arial" w:hAnsi="Arial" w:cs="Arial"/>
          <w:b w:val="0"/>
          <w:sz w:val="22"/>
          <w:szCs w:val="22"/>
        </w:rPr>
        <w:t xml:space="preserve">For video contributions: </w:t>
      </w:r>
    </w:p>
    <w:p w:rsidR="003A04F7" w:rsidRDefault="003A04F7" w:rsidP="003A04F7">
      <w:pPr>
        <w:pStyle w:val="Heading3"/>
        <w:rPr>
          <w:rFonts w:ascii="Arial" w:hAnsi="Arial" w:cs="Arial"/>
          <w:b w:val="0"/>
          <w:sz w:val="22"/>
          <w:szCs w:val="22"/>
        </w:rPr>
      </w:pPr>
      <w:r w:rsidRPr="003A04F7">
        <w:rPr>
          <w:rFonts w:ascii="Arial" w:hAnsi="Arial" w:cs="Arial"/>
          <w:b w:val="0"/>
          <w:sz w:val="22"/>
          <w:szCs w:val="22"/>
        </w:rPr>
        <w:t>An .m4a or .WMA file no longer than 3 minutes and no bigger than 1</w:t>
      </w:r>
      <w:r w:rsidRPr="003A04F7">
        <w:rPr>
          <w:rFonts w:ascii="Arial" w:hAnsi="Arial" w:cs="Arial"/>
          <w:b w:val="0"/>
          <w:color w:val="FF0000"/>
          <w:sz w:val="22"/>
          <w:szCs w:val="22"/>
        </w:rPr>
        <w:t>0</w:t>
      </w:r>
      <w:r w:rsidRPr="003A04F7">
        <w:rPr>
          <w:rFonts w:ascii="Arial" w:hAnsi="Arial" w:cs="Arial"/>
          <w:b w:val="0"/>
          <w:sz w:val="22"/>
          <w:szCs w:val="22"/>
        </w:rPr>
        <w:t>MB</w:t>
      </w:r>
    </w:p>
    <w:p w:rsidR="003C66C3" w:rsidRDefault="003C66C3" w:rsidP="003C66C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Change file</w:t>
      </w:r>
      <w:proofErr w:type="gramEnd"/>
      <w:r>
        <w:rPr>
          <w:rFonts w:ascii="Arial" w:hAnsi="Arial" w:cs="Arial"/>
        </w:rPr>
        <w:t xml:space="preserve"> size in Gaelic copy: </w:t>
      </w:r>
    </w:p>
    <w:p w:rsidR="003A04F7" w:rsidRPr="003A04F7" w:rsidRDefault="003A04F7" w:rsidP="003A04F7">
      <w:pPr>
        <w:pStyle w:val="Heading3"/>
        <w:rPr>
          <w:rFonts w:ascii="Arial" w:hAnsi="Arial" w:cs="Arial"/>
          <w:b w:val="0"/>
          <w:sz w:val="22"/>
          <w:szCs w:val="22"/>
        </w:rPr>
      </w:pPr>
      <w:proofErr w:type="spellStart"/>
      <w:r w:rsidRPr="003A04F7">
        <w:rPr>
          <w:rFonts w:ascii="Arial" w:hAnsi="Arial" w:cs="Arial"/>
          <w:b w:val="0"/>
          <w:sz w:val="22"/>
          <w:szCs w:val="22"/>
        </w:rPr>
        <w:t>Airson</w:t>
      </w:r>
      <w:proofErr w:type="spellEnd"/>
      <w:r w:rsidRPr="003A04F7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3A04F7">
        <w:rPr>
          <w:rFonts w:ascii="Arial" w:hAnsi="Arial" w:cs="Arial"/>
          <w:b w:val="0"/>
          <w:sz w:val="22"/>
          <w:szCs w:val="22"/>
        </w:rPr>
        <w:t>clàraidhean</w:t>
      </w:r>
      <w:proofErr w:type="spellEnd"/>
      <w:r w:rsidRPr="003A04F7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3A04F7">
        <w:rPr>
          <w:rFonts w:ascii="Arial" w:hAnsi="Arial" w:cs="Arial"/>
          <w:b w:val="0"/>
          <w:sz w:val="22"/>
          <w:szCs w:val="22"/>
        </w:rPr>
        <w:t>bhidio</w:t>
      </w:r>
      <w:proofErr w:type="spellEnd"/>
      <w:r w:rsidRPr="003A04F7">
        <w:rPr>
          <w:rFonts w:ascii="Arial" w:hAnsi="Arial" w:cs="Arial"/>
          <w:b w:val="0"/>
          <w:sz w:val="22"/>
          <w:szCs w:val="22"/>
        </w:rPr>
        <w:t>:</w:t>
      </w:r>
    </w:p>
    <w:p w:rsidR="003A04F7" w:rsidRDefault="003A04F7">
      <w:pPr>
        <w:rPr>
          <w:rFonts w:ascii="Arial" w:hAnsi="Arial" w:cs="Arial"/>
        </w:rPr>
      </w:pPr>
      <w:proofErr w:type="spellStart"/>
      <w:r w:rsidRPr="003A04F7">
        <w:rPr>
          <w:rFonts w:ascii="Arial" w:hAnsi="Arial" w:cs="Arial"/>
        </w:rPr>
        <w:t>Faidhle</w:t>
      </w:r>
      <w:proofErr w:type="spellEnd"/>
      <w:r w:rsidRPr="003A04F7">
        <w:rPr>
          <w:rFonts w:ascii="Arial" w:hAnsi="Arial" w:cs="Arial"/>
        </w:rPr>
        <w:t xml:space="preserve"> .m4a no .WMA </w:t>
      </w:r>
      <w:proofErr w:type="spellStart"/>
      <w:r w:rsidRPr="003A04F7">
        <w:rPr>
          <w:rFonts w:ascii="Arial" w:hAnsi="Arial" w:cs="Arial"/>
        </w:rPr>
        <w:t>nach</w:t>
      </w:r>
      <w:proofErr w:type="spellEnd"/>
      <w:r w:rsidRPr="003A04F7">
        <w:rPr>
          <w:rFonts w:ascii="Arial" w:hAnsi="Arial" w:cs="Arial"/>
        </w:rPr>
        <w:t xml:space="preserve"> bi </w:t>
      </w:r>
      <w:proofErr w:type="spellStart"/>
      <w:r w:rsidRPr="003A04F7">
        <w:rPr>
          <w:rFonts w:ascii="Arial" w:hAnsi="Arial" w:cs="Arial"/>
        </w:rPr>
        <w:t>nas</w:t>
      </w:r>
      <w:proofErr w:type="spellEnd"/>
      <w:r w:rsidRPr="003A04F7">
        <w:rPr>
          <w:rFonts w:ascii="Arial" w:hAnsi="Arial" w:cs="Arial"/>
        </w:rPr>
        <w:t xml:space="preserve"> </w:t>
      </w:r>
      <w:proofErr w:type="spellStart"/>
      <w:r w:rsidRPr="003A04F7">
        <w:rPr>
          <w:rFonts w:ascii="Arial" w:hAnsi="Arial" w:cs="Arial"/>
        </w:rPr>
        <w:t>fhaide</w:t>
      </w:r>
      <w:proofErr w:type="spellEnd"/>
      <w:r w:rsidRPr="003A04F7">
        <w:rPr>
          <w:rFonts w:ascii="Arial" w:hAnsi="Arial" w:cs="Arial"/>
        </w:rPr>
        <w:t xml:space="preserve"> </w:t>
      </w:r>
      <w:proofErr w:type="spellStart"/>
      <w:proofErr w:type="gramStart"/>
      <w:r w:rsidRPr="003A04F7">
        <w:rPr>
          <w:rFonts w:ascii="Arial" w:hAnsi="Arial" w:cs="Arial"/>
        </w:rPr>
        <w:t>na</w:t>
      </w:r>
      <w:proofErr w:type="spellEnd"/>
      <w:proofErr w:type="gramEnd"/>
      <w:r w:rsidRPr="003A04F7">
        <w:rPr>
          <w:rFonts w:ascii="Arial" w:hAnsi="Arial" w:cs="Arial"/>
        </w:rPr>
        <w:t xml:space="preserve"> 3 </w:t>
      </w:r>
      <w:proofErr w:type="spellStart"/>
      <w:r w:rsidRPr="003A04F7">
        <w:rPr>
          <w:rFonts w:ascii="Arial" w:hAnsi="Arial" w:cs="Arial"/>
        </w:rPr>
        <w:t>mionaidean</w:t>
      </w:r>
      <w:proofErr w:type="spellEnd"/>
      <w:r w:rsidRPr="003A04F7">
        <w:rPr>
          <w:rFonts w:ascii="Arial" w:hAnsi="Arial" w:cs="Arial"/>
        </w:rPr>
        <w:t xml:space="preserve"> no </w:t>
      </w:r>
      <w:proofErr w:type="spellStart"/>
      <w:r w:rsidRPr="003A04F7">
        <w:rPr>
          <w:rFonts w:ascii="Arial" w:hAnsi="Arial" w:cs="Arial"/>
        </w:rPr>
        <w:t>nas</w:t>
      </w:r>
      <w:proofErr w:type="spellEnd"/>
      <w:r w:rsidRPr="003A04F7">
        <w:rPr>
          <w:rFonts w:ascii="Arial" w:hAnsi="Arial" w:cs="Arial"/>
        </w:rPr>
        <w:t xml:space="preserve"> </w:t>
      </w:r>
      <w:proofErr w:type="spellStart"/>
      <w:r w:rsidRPr="003A04F7">
        <w:rPr>
          <w:rFonts w:ascii="Arial" w:hAnsi="Arial" w:cs="Arial"/>
        </w:rPr>
        <w:t>motha</w:t>
      </w:r>
      <w:proofErr w:type="spellEnd"/>
      <w:r w:rsidRPr="003A04F7">
        <w:rPr>
          <w:rFonts w:ascii="Arial" w:hAnsi="Arial" w:cs="Arial"/>
        </w:rPr>
        <w:t xml:space="preserve"> </w:t>
      </w:r>
      <w:proofErr w:type="spellStart"/>
      <w:r w:rsidRPr="003A04F7">
        <w:rPr>
          <w:rFonts w:ascii="Arial" w:hAnsi="Arial" w:cs="Arial"/>
        </w:rPr>
        <w:t>na</w:t>
      </w:r>
      <w:proofErr w:type="spellEnd"/>
      <w:r w:rsidRPr="003A04F7">
        <w:rPr>
          <w:rFonts w:ascii="Arial" w:hAnsi="Arial" w:cs="Arial"/>
        </w:rPr>
        <w:t xml:space="preserve"> 1</w:t>
      </w:r>
      <w:r w:rsidRPr="003A04F7">
        <w:rPr>
          <w:rFonts w:ascii="Arial" w:hAnsi="Arial" w:cs="Arial"/>
          <w:color w:val="FF0000"/>
        </w:rPr>
        <w:t>0</w:t>
      </w:r>
      <w:r w:rsidRPr="003A04F7">
        <w:rPr>
          <w:rFonts w:ascii="Arial" w:hAnsi="Arial" w:cs="Arial"/>
        </w:rPr>
        <w:t>MB</w:t>
      </w:r>
    </w:p>
    <w:p w:rsidR="00B3608E" w:rsidRDefault="00B3608E">
      <w:pPr>
        <w:rPr>
          <w:rFonts w:ascii="Arial" w:hAnsi="Arial" w:cs="Arial"/>
        </w:rPr>
      </w:pPr>
    </w:p>
    <w:p w:rsidR="00B3608E" w:rsidRDefault="00C81878">
      <w:pPr>
        <w:rPr>
          <w:rFonts w:ascii="Arial" w:hAnsi="Arial" w:cs="Arial"/>
        </w:rPr>
      </w:pPr>
      <w:hyperlink r:id="rId7" w:history="1">
        <w:r w:rsidR="00B3608E" w:rsidRPr="0070565C">
          <w:rPr>
            <w:rStyle w:val="Hyperlink"/>
            <w:rFonts w:ascii="Arial" w:hAnsi="Arial" w:cs="Arial"/>
          </w:rPr>
          <w:t>https://asmith-dev2.net/NLS/coast-and-waters/resources/index.html</w:t>
        </w:r>
      </w:hyperlink>
    </w:p>
    <w:p w:rsidR="00B3608E" w:rsidRDefault="00B3608E">
      <w:pPr>
        <w:rPr>
          <w:rFonts w:ascii="Arial" w:hAnsi="Arial" w:cs="Arial"/>
        </w:rPr>
      </w:pPr>
      <w:r>
        <w:rPr>
          <w:rFonts w:ascii="Arial" w:hAnsi="Arial" w:cs="Arial"/>
        </w:rPr>
        <w:t>Add Maps subheading and these additional links:</w:t>
      </w:r>
    </w:p>
    <w:p w:rsidR="00B3608E" w:rsidRDefault="00B3608E" w:rsidP="00B3608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‘Coasts of Scotland’ link (remove line of text) followed by these additional links:</w:t>
      </w:r>
    </w:p>
    <w:p w:rsidR="00B3608E" w:rsidRPr="00B3608E" w:rsidRDefault="00B3608E" w:rsidP="00B3608E">
      <w:pPr>
        <w:pStyle w:val="NormalWeb"/>
        <w:rPr>
          <w:rFonts w:ascii="Arial" w:hAnsi="Arial" w:cs="Arial"/>
          <w:b/>
          <w:color w:val="000000"/>
          <w:sz w:val="22"/>
          <w:szCs w:val="22"/>
        </w:rPr>
      </w:pPr>
      <w:r w:rsidRPr="00B3608E">
        <w:rPr>
          <w:rFonts w:ascii="Arial" w:hAnsi="Arial" w:cs="Arial"/>
          <w:b/>
          <w:color w:val="000000"/>
          <w:sz w:val="22"/>
          <w:szCs w:val="22"/>
        </w:rPr>
        <w:t>Maps</w:t>
      </w:r>
    </w:p>
    <w:p w:rsidR="00B3608E" w:rsidRDefault="00B3608E" w:rsidP="00B3608E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:rsidR="00B3608E" w:rsidRDefault="00C81878" w:rsidP="00B3608E">
      <w:pPr>
        <w:pStyle w:val="NormalWeb"/>
        <w:rPr>
          <w:rFonts w:ascii="Calibri" w:hAnsi="Calibri"/>
          <w:color w:val="000000"/>
          <w:sz w:val="22"/>
          <w:szCs w:val="22"/>
        </w:rPr>
      </w:pPr>
      <w:hyperlink r:id="rId8" w:anchor="zoom=4&amp;lat=58.8509&amp;lon=-4.9238&amp;marker=56.0,-4.0&amp;from=1860&amp;to=1910" w:history="1">
        <w:r w:rsidR="00B3608E">
          <w:rPr>
            <w:rStyle w:val="Hyperlink"/>
            <w:rFonts w:ascii="Arial" w:hAnsi="Arial" w:cs="Arial"/>
            <w:sz w:val="22"/>
            <w:szCs w:val="22"/>
          </w:rPr>
          <w:t>Maps of Scotland, 1860 - 1910</w:t>
        </w:r>
      </w:hyperlink>
    </w:p>
    <w:p w:rsidR="00B3608E" w:rsidRDefault="00C81878" w:rsidP="00B3608E">
      <w:pPr>
        <w:pStyle w:val="NormalWeb"/>
        <w:rPr>
          <w:rFonts w:ascii="Calibri" w:hAnsi="Calibri"/>
          <w:color w:val="000000"/>
          <w:sz w:val="22"/>
          <w:szCs w:val="22"/>
        </w:rPr>
      </w:pPr>
      <w:hyperlink r:id="rId9" w:history="1">
        <w:r w:rsidR="00B3608E">
          <w:rPr>
            <w:rStyle w:val="Hyperlink"/>
            <w:rFonts w:ascii="Arial" w:hAnsi="Arial" w:cs="Arial"/>
            <w:sz w:val="22"/>
            <w:szCs w:val="22"/>
          </w:rPr>
          <w:t>Bartholomew’s Survey Atlas of Scotland, 1912</w:t>
        </w:r>
      </w:hyperlink>
    </w:p>
    <w:p w:rsidR="00B3608E" w:rsidRDefault="00C81878" w:rsidP="00B3608E">
      <w:pPr>
        <w:pStyle w:val="NormalWeb"/>
        <w:rPr>
          <w:rFonts w:ascii="Calibri" w:hAnsi="Calibri"/>
          <w:color w:val="000000"/>
          <w:sz w:val="22"/>
          <w:szCs w:val="22"/>
        </w:rPr>
      </w:pPr>
      <w:hyperlink r:id="rId10" w:anchor="zoom=6&amp;lat=57.4534&amp;lon=-4.0104&amp;layers=175&amp;b=1" w:history="1">
        <w:r w:rsidR="00B3608E">
          <w:rPr>
            <w:rStyle w:val="Hyperlink"/>
            <w:rFonts w:ascii="Arial" w:hAnsi="Arial" w:cs="Arial"/>
            <w:sz w:val="22"/>
            <w:szCs w:val="22"/>
          </w:rPr>
          <w:t>Ordnance Survey georeferenced 1900s mapping, overlaid on modern satellite imagery</w:t>
        </w:r>
      </w:hyperlink>
    </w:p>
    <w:p w:rsidR="00B3608E" w:rsidRDefault="00C81878" w:rsidP="00B3608E">
      <w:pPr>
        <w:pStyle w:val="NormalWeb"/>
        <w:rPr>
          <w:rFonts w:ascii="Calibri" w:hAnsi="Calibri"/>
          <w:color w:val="000000"/>
          <w:sz w:val="22"/>
          <w:szCs w:val="22"/>
        </w:rPr>
      </w:pPr>
      <w:hyperlink r:id="rId11" w:anchor="zoom=6&amp;lat=57.2492&amp;lon=-3.9668&amp;layers=156&amp;b=1" w:history="1">
        <w:r w:rsidR="00B3608E">
          <w:rPr>
            <w:rStyle w:val="Hyperlink"/>
            <w:rFonts w:ascii="Arial" w:hAnsi="Arial" w:cs="Arial"/>
            <w:sz w:val="22"/>
            <w:szCs w:val="22"/>
          </w:rPr>
          <w:t>Bartholomew georeferenced 1900s, mapping, overlaid on modern satellite imagery</w:t>
        </w:r>
      </w:hyperlink>
    </w:p>
    <w:p w:rsidR="00B3608E" w:rsidRDefault="00B3608E">
      <w:pPr>
        <w:rPr>
          <w:rFonts w:ascii="Arial" w:hAnsi="Arial" w:cs="Arial"/>
        </w:rPr>
      </w:pPr>
    </w:p>
    <w:p w:rsidR="00B3608E" w:rsidRPr="00B3608E" w:rsidRDefault="00B3608E">
      <w:pPr>
        <w:rPr>
          <w:rFonts w:ascii="Arial" w:hAnsi="Arial" w:cs="Arial"/>
          <w:b/>
        </w:rPr>
      </w:pPr>
      <w:r w:rsidRPr="00B3608E">
        <w:rPr>
          <w:rFonts w:ascii="Arial" w:hAnsi="Arial" w:cs="Arial"/>
          <w:b/>
        </w:rPr>
        <w:t>Moving Image Archive</w:t>
      </w:r>
    </w:p>
    <w:p w:rsidR="00B3608E" w:rsidRDefault="00B3608E">
      <w:pPr>
        <w:rPr>
          <w:rFonts w:ascii="Arial" w:hAnsi="Arial" w:cs="Arial"/>
        </w:rPr>
      </w:pPr>
      <w:r>
        <w:rPr>
          <w:rFonts w:ascii="Arial" w:hAnsi="Arial" w:cs="Arial"/>
        </w:rPr>
        <w:t>Links to videos as direct pop-ups remove MIA catalogue links but  keep reference numbers as per:</w:t>
      </w:r>
    </w:p>
    <w:p w:rsidR="00B3608E" w:rsidRDefault="00C81878">
      <w:pPr>
        <w:rPr>
          <w:rFonts w:ascii="Arial" w:hAnsi="Arial" w:cs="Arial"/>
        </w:rPr>
      </w:pPr>
      <w:hyperlink r:id="rId12" w:history="1">
        <w:r w:rsidR="00B3608E" w:rsidRPr="00A21C34">
          <w:rPr>
            <w:rStyle w:val="Hyperlink"/>
            <w:rFonts w:ascii="Arial" w:hAnsi="Arial" w:cs="Arial"/>
          </w:rPr>
          <w:t>FISHING FLEET</w:t>
        </w:r>
      </w:hyperlink>
      <w:r w:rsidR="00B3608E">
        <w:rPr>
          <w:rStyle w:val="Hyperlink"/>
          <w:rFonts w:ascii="Arial" w:hAnsi="Arial" w:cs="Arial"/>
        </w:rPr>
        <w:t xml:space="preserve"> </w:t>
      </w:r>
      <w:r w:rsidR="00B3608E" w:rsidRPr="00A21C34">
        <w:rPr>
          <w:rFonts w:ascii="Arial" w:hAnsi="Arial" w:cs="Arial"/>
        </w:rPr>
        <w:t>1939</w:t>
      </w:r>
      <w:r w:rsidR="00B3608E">
        <w:rPr>
          <w:rFonts w:ascii="Arial" w:hAnsi="Arial" w:cs="Arial"/>
        </w:rPr>
        <w:t xml:space="preserve"> ref 1595</w:t>
      </w:r>
    </w:p>
    <w:p w:rsidR="00B3608E" w:rsidRDefault="00C81878">
      <w:pPr>
        <w:rPr>
          <w:rFonts w:ascii="Arial" w:hAnsi="Arial" w:cs="Arial"/>
        </w:rPr>
      </w:pPr>
      <w:hyperlink r:id="rId13" w:history="1">
        <w:r w:rsidR="00B3608E" w:rsidRPr="00A21C34">
          <w:rPr>
            <w:rStyle w:val="Hyperlink"/>
            <w:rFonts w:ascii="Arial" w:hAnsi="Arial" w:cs="Arial"/>
          </w:rPr>
          <w:t>FISHING AND STORM AT HARBOUR</w:t>
        </w:r>
      </w:hyperlink>
      <w:r w:rsidR="00B3608E" w:rsidRPr="00A21C34">
        <w:rPr>
          <w:rFonts w:ascii="Arial" w:hAnsi="Arial" w:cs="Arial"/>
        </w:rPr>
        <w:t xml:space="preserve"> 1930s</w:t>
      </w:r>
      <w:r w:rsidR="00B3608E">
        <w:rPr>
          <w:rFonts w:ascii="Arial" w:hAnsi="Arial" w:cs="Arial"/>
        </w:rPr>
        <w:t xml:space="preserve"> ref 4493  </w:t>
      </w:r>
    </w:p>
    <w:p w:rsidR="00B3608E" w:rsidRDefault="00C81878">
      <w:pPr>
        <w:rPr>
          <w:rFonts w:ascii="Arial" w:hAnsi="Arial" w:cs="Arial"/>
        </w:rPr>
      </w:pPr>
      <w:hyperlink r:id="rId14" w:history="1">
        <w:r w:rsidR="00B3608E" w:rsidRPr="00A21C34">
          <w:rPr>
            <w:rStyle w:val="Hyperlink"/>
            <w:rFonts w:ascii="Arial" w:hAnsi="Arial" w:cs="Arial"/>
          </w:rPr>
          <w:t>IN GREAT WATERS</w:t>
        </w:r>
      </w:hyperlink>
      <w:r w:rsidR="00B3608E">
        <w:rPr>
          <w:rFonts w:ascii="Arial" w:hAnsi="Arial" w:cs="Arial"/>
        </w:rPr>
        <w:t xml:space="preserve"> </w:t>
      </w:r>
      <w:r w:rsidR="00B3608E" w:rsidRPr="00A21C34">
        <w:rPr>
          <w:rFonts w:ascii="Arial" w:hAnsi="Arial" w:cs="Arial"/>
        </w:rPr>
        <w:t>1974 ref 2242</w:t>
      </w:r>
    </w:p>
    <w:p w:rsidR="00B3608E" w:rsidRDefault="00C81878">
      <w:pPr>
        <w:rPr>
          <w:rStyle w:val="fieldcontent"/>
          <w:rFonts w:ascii="Arial" w:hAnsi="Arial" w:cs="Arial"/>
        </w:rPr>
      </w:pPr>
      <w:hyperlink r:id="rId15" w:history="1">
        <w:r w:rsidR="00B3608E" w:rsidRPr="0020031D">
          <w:rPr>
            <w:rStyle w:val="Hyperlink"/>
            <w:rFonts w:ascii="Arial" w:hAnsi="Arial" w:cs="Arial"/>
          </w:rPr>
          <w:t xml:space="preserve">ISLANDS OF THE WEST </w:t>
        </w:r>
      </w:hyperlink>
      <w:r w:rsidR="00B3608E" w:rsidRPr="0020031D">
        <w:rPr>
          <w:rStyle w:val="fieldcontent"/>
          <w:rFonts w:ascii="Arial" w:hAnsi="Arial" w:cs="Arial"/>
        </w:rPr>
        <w:t xml:space="preserve"> 1972 ref 2692</w:t>
      </w:r>
    </w:p>
    <w:p w:rsidR="00B3608E" w:rsidRDefault="00C81878">
      <w:pPr>
        <w:rPr>
          <w:rFonts w:ascii="Arial" w:hAnsi="Arial" w:cs="Arial"/>
        </w:rPr>
      </w:pPr>
      <w:hyperlink r:id="rId16" w:history="1">
        <w:r w:rsidR="00B3608E" w:rsidRPr="00A21C34">
          <w:rPr>
            <w:rStyle w:val="Hyperlink"/>
            <w:rFonts w:ascii="Arial" w:hAnsi="Arial" w:cs="Arial"/>
          </w:rPr>
          <w:t>OUT SKERRIES</w:t>
        </w:r>
      </w:hyperlink>
      <w:r w:rsidR="00B3608E">
        <w:rPr>
          <w:rFonts w:ascii="Arial" w:hAnsi="Arial" w:cs="Arial"/>
        </w:rPr>
        <w:t xml:space="preserve"> 1978 ref 2691 </w:t>
      </w:r>
      <w:r w:rsidR="00B3608E" w:rsidRPr="00A21C34">
        <w:rPr>
          <w:rFonts w:ascii="Arial" w:hAnsi="Arial" w:cs="Arial"/>
        </w:rPr>
        <w:t>2242</w:t>
      </w:r>
    </w:p>
    <w:p w:rsidR="00B3608E" w:rsidRDefault="00C81878">
      <w:pPr>
        <w:rPr>
          <w:rFonts w:ascii="Arial" w:hAnsi="Arial" w:cs="Arial"/>
        </w:rPr>
      </w:pPr>
      <w:hyperlink r:id="rId17" w:history="1">
        <w:r w:rsidR="00B3608E" w:rsidRPr="00251846">
          <w:rPr>
            <w:rStyle w:val="Hyperlink"/>
            <w:rFonts w:ascii="Arial" w:hAnsi="Arial" w:cs="Arial"/>
          </w:rPr>
          <w:t>ST. KILDA - BRITAIN'S LONELIEST ISLE</w:t>
        </w:r>
      </w:hyperlink>
      <w:r w:rsidR="00B3608E" w:rsidRPr="00251846">
        <w:rPr>
          <w:rFonts w:ascii="Arial" w:hAnsi="Arial" w:cs="Arial"/>
        </w:rPr>
        <w:t xml:space="preserve"> </w:t>
      </w:r>
      <w:r w:rsidR="00B3608E">
        <w:rPr>
          <w:rFonts w:ascii="Arial" w:hAnsi="Arial" w:cs="Arial"/>
        </w:rPr>
        <w:t>1923/1928 ref 0418</w:t>
      </w:r>
    </w:p>
    <w:p w:rsidR="00B3608E" w:rsidRPr="003A04F7" w:rsidRDefault="00C81878">
      <w:pPr>
        <w:rPr>
          <w:rFonts w:ascii="Arial" w:hAnsi="Arial" w:cs="Arial"/>
        </w:rPr>
      </w:pPr>
      <w:hyperlink r:id="rId18" w:history="1">
        <w:r w:rsidR="00B3608E" w:rsidRPr="00A21C34">
          <w:rPr>
            <w:rStyle w:val="Hyperlink"/>
            <w:rFonts w:ascii="Arial" w:hAnsi="Arial" w:cs="Arial"/>
          </w:rPr>
          <w:t>TRAWLING IN THE DEEP</w:t>
        </w:r>
      </w:hyperlink>
      <w:r w:rsidR="00B3608E" w:rsidRPr="00A21C34">
        <w:rPr>
          <w:rFonts w:ascii="Arial" w:hAnsi="Arial" w:cs="Arial"/>
        </w:rPr>
        <w:t xml:space="preserve">  1948</w:t>
      </w:r>
      <w:r w:rsidR="00B3608E">
        <w:rPr>
          <w:rFonts w:ascii="Arial" w:hAnsi="Arial" w:cs="Arial"/>
        </w:rPr>
        <w:t xml:space="preserve"> ref 3308   </w:t>
      </w:r>
    </w:p>
    <w:sectPr w:rsidR="00B3608E" w:rsidRPr="003A0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300"/>
    <w:rsid w:val="003A04F7"/>
    <w:rsid w:val="003C66C3"/>
    <w:rsid w:val="004D5861"/>
    <w:rsid w:val="005F6300"/>
    <w:rsid w:val="006D5F22"/>
    <w:rsid w:val="008A2B93"/>
    <w:rsid w:val="00B3608E"/>
    <w:rsid w:val="00C8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3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63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3608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fieldcontent">
    <w:name w:val="field_content"/>
    <w:basedOn w:val="DefaultParagraphFont"/>
    <w:rsid w:val="00B360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3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63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3608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fieldcontent">
    <w:name w:val="field_content"/>
    <w:basedOn w:val="DefaultParagraphFont"/>
    <w:rsid w:val="00B3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nls.uk/geo/find/marker/" TargetMode="External"/><Relationship Id="rId13" Type="http://schemas.openxmlformats.org/officeDocument/2006/relationships/hyperlink" Target="https://khmedia.nls.uk/hls-vod/_definst_/mp4:ssa/1011/6473/101164737.25/101164737.25.m3u8" TargetMode="External"/><Relationship Id="rId18" Type="http://schemas.openxmlformats.org/officeDocument/2006/relationships/hyperlink" Target="https://khmedia.nls.uk/hls-vod/_definst_/mp4:ssa/7495/74959784.25/74959784.25.m3u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mith-dev2.net/NLS/coast-and-waters/resources/index.html" TargetMode="External"/><Relationship Id="rId12" Type="http://schemas.openxmlformats.org/officeDocument/2006/relationships/hyperlink" Target="https://khmedia.nls.uk/hls-vod/_definst_/mp4:ssa/9939/99392965.25/99392965.25.m3u8" TargetMode="External"/><Relationship Id="rId17" Type="http://schemas.openxmlformats.org/officeDocument/2006/relationships/hyperlink" Target="https://khmedia.nls.uk/hls-vod/_definst_/mp4:ssa/8281/82814472.25/82814472.25.m3u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khmedia.nls.uk/hls-vod/_definst_/mp4:ssa/8344/83443506.25/83443506.25.m3u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smith-dev2.net/NLS/coast-and-waters/living-memory/index.html" TargetMode="External"/><Relationship Id="rId11" Type="http://schemas.openxmlformats.org/officeDocument/2006/relationships/hyperlink" Target="https://maps.nls.uk/geo/explore/" TargetMode="External"/><Relationship Id="rId5" Type="http://schemas.openxmlformats.org/officeDocument/2006/relationships/hyperlink" Target="https://asmith-dev2.net/NLS/coast-and-waters/locations/east/index.html" TargetMode="External"/><Relationship Id="rId15" Type="http://schemas.openxmlformats.org/officeDocument/2006/relationships/hyperlink" Target="https://khmedia.nls.uk/hls-vod/_definst_/mp4:ssa/1020/5148/102051488.25/102051488.25.m3u8" TargetMode="External"/><Relationship Id="rId10" Type="http://schemas.openxmlformats.org/officeDocument/2006/relationships/hyperlink" Target="https://maps.nls.uk/geo/explor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ps.nls.uk/atlas/bartholomew/" TargetMode="External"/><Relationship Id="rId14" Type="http://schemas.openxmlformats.org/officeDocument/2006/relationships/hyperlink" Target="https://khmedia.nls.uk/hls-vod/_definst_/mp4:ssa/7829/78298097.25/78298097.25.m3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Library of Scotland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nlsuser</dc:creator>
  <cp:lastModifiedBy>nlsuser</cp:lastModifiedBy>
  <cp:revision>5</cp:revision>
  <dcterms:created xsi:type="dcterms:W3CDTF">2020-01-07T11:46:00Z</dcterms:created>
  <dcterms:modified xsi:type="dcterms:W3CDTF">2020-01-07T14:19:00Z</dcterms:modified>
</cp:coreProperties>
</file>